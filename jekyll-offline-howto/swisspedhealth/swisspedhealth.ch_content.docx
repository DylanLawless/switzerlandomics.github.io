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E5B29" w14:textId="53812C57" w:rsidR="003A6227" w:rsidRPr="00643B55" w:rsidRDefault="003A6227" w:rsidP="003A6227">
      <w:pPr>
        <w:rPr>
          <w:b/>
          <w:bCs/>
        </w:rPr>
      </w:pPr>
      <w:r w:rsidRPr="00643B55">
        <w:rPr>
          <w:b/>
          <w:bCs/>
        </w:rPr>
        <w:t>SwissPedHealth.ch</w:t>
      </w:r>
    </w:p>
    <w:p w14:paraId="7A656B00" w14:textId="35CEF414" w:rsidR="003A6227" w:rsidRDefault="003A6227" w:rsidP="003A6227"/>
    <w:p w14:paraId="179E098F" w14:textId="02CCAC53" w:rsidR="0041263A" w:rsidRDefault="0041263A" w:rsidP="003A6227">
      <w:r>
        <w:t>1.</w:t>
      </w:r>
      <w:ins w:id="0" w:author="Dylan Lawless" w:date="2023-03-20T10:02:00Z">
        <w:r w:rsidR="00D1367F">
          <w:t xml:space="preserve"> C</w:t>
        </w:r>
        <w:r w:rsidR="00D1367F">
          <w:t xml:space="preserve">o-authors </w:t>
        </w:r>
        <w:r w:rsidR="00D1367F">
          <w:t>can</w:t>
        </w:r>
        <w:r w:rsidR="00D1367F">
          <w:t xml:space="preserve"> edit </w:t>
        </w:r>
        <w:r w:rsidR="00D1367F">
          <w:t>c</w:t>
        </w:r>
        <w:r w:rsidR="00D1367F" w:rsidRPr="00C54EC6">
          <w:t xml:space="preserve">ontent </w:t>
        </w:r>
        <w:r w:rsidR="00D1367F">
          <w:t>i</w:t>
        </w:r>
      </w:ins>
      <w:ins w:id="1" w:author="Dylan Lawless" w:date="2023-03-20T10:03:00Z">
        <w:r w:rsidR="00D1367F">
          <w:t>n</w:t>
        </w:r>
      </w:ins>
      <w:ins w:id="2" w:author="Dylan Lawless" w:date="2023-03-20T10:02:00Z">
        <w:r w:rsidR="00D1367F">
          <w:t xml:space="preserve"> MSword.docx format</w:t>
        </w:r>
        <w:r w:rsidR="00D1367F">
          <w:t>.</w:t>
        </w:r>
      </w:ins>
      <w:del w:id="3" w:author="Dylan Lawless" w:date="2023-03-20T10:02:00Z">
        <w:r w:rsidDel="00D1367F">
          <w:delText xml:space="preserve"> </w:delText>
        </w:r>
        <w:r w:rsidR="00C54EC6" w:rsidRPr="00C54EC6" w:rsidDel="00D1367F">
          <w:delText>Content is written in Ma</w:delText>
        </w:r>
        <w:r w:rsidR="00C54EC6" w:rsidDel="00D1367F">
          <w:delText xml:space="preserve">rkdown (.md) format. </w:delText>
        </w:r>
      </w:del>
    </w:p>
    <w:p w14:paraId="5F76845F" w14:textId="1F3AB50C" w:rsidR="00C54EC6" w:rsidRDefault="0041263A" w:rsidP="003A6227">
      <w:r>
        <w:t xml:space="preserve">2. </w:t>
      </w:r>
      <w:r w:rsidR="00C54EC6">
        <w:t xml:space="preserve">Content </w:t>
      </w:r>
      <w:del w:id="4" w:author="Dylan Lawless" w:date="2023-03-20T10:02:00Z">
        <w:r w:rsidR="00C54EC6" w:rsidDel="00D1367F">
          <w:delText xml:space="preserve">will </w:delText>
        </w:r>
      </w:del>
      <w:ins w:id="5" w:author="Dylan Lawless" w:date="2023-03-20T10:02:00Z">
        <w:r w:rsidR="00D1367F">
          <w:t>is</w:t>
        </w:r>
        <w:r w:rsidR="00D1367F">
          <w:t xml:space="preserve"> </w:t>
        </w:r>
      </w:ins>
      <w:del w:id="6" w:author="Dylan Lawless" w:date="2023-03-20T10:02:00Z">
        <w:r w:rsidR="00C54EC6" w:rsidDel="00D1367F">
          <w:delText xml:space="preserve">be </w:delText>
        </w:r>
      </w:del>
      <w:r w:rsidR="00C54EC6">
        <w:t>converted</w:t>
      </w:r>
      <w:del w:id="7" w:author="Dylan Lawless" w:date="2023-03-20T10:02:00Z">
        <w:r w:rsidR="00C54EC6" w:rsidDel="00D1367F">
          <w:delText xml:space="preserve"> to MSword.docx format for co-authors to edit</w:delText>
        </w:r>
      </w:del>
      <w:ins w:id="8" w:author="Dylan Lawless" w:date="2023-03-20T10:02:00Z">
        <w:r w:rsidR="00D1367F">
          <w:t xml:space="preserve"> </w:t>
        </w:r>
      </w:ins>
      <w:ins w:id="9" w:author="Dylan Lawless" w:date="2023-03-20T10:03:00Z">
        <w:r w:rsidR="00D1367F">
          <w:t xml:space="preserve">from </w:t>
        </w:r>
        <w:proofErr w:type="spellStart"/>
        <w:r w:rsidR="00D1367F">
          <w:t>MSword</w:t>
        </w:r>
        <w:proofErr w:type="spellEnd"/>
        <w:r w:rsidR="00D1367F">
          <w:t xml:space="preserve"> </w:t>
        </w:r>
        <w:r w:rsidR="00D1367F">
          <w:sym w:font="Wingdings" w:char="F0E0"/>
        </w:r>
      </w:ins>
      <w:ins w:id="10" w:author="Dylan Lawless" w:date="2023-03-20T10:02:00Z">
        <w:r w:rsidR="00D1367F">
          <w:t xml:space="preserve"> </w:t>
        </w:r>
        <w:r w:rsidR="00D1367F" w:rsidRPr="00C54EC6">
          <w:t>Ma</w:t>
        </w:r>
        <w:r w:rsidR="00D1367F">
          <w:t>rkdown (.md)</w:t>
        </w:r>
      </w:ins>
      <w:ins w:id="11" w:author="Dylan Lawless" w:date="2023-03-20T10:03:00Z">
        <w:r w:rsidR="00D1367F">
          <w:t xml:space="preserve"> </w:t>
        </w:r>
        <w:r w:rsidR="00D1367F">
          <w:sym w:font="Wingdings" w:char="F0E0"/>
        </w:r>
        <w:r w:rsidR="00D1367F">
          <w:t xml:space="preserve"> webpage</w:t>
        </w:r>
      </w:ins>
      <w:ins w:id="12" w:author="Dylan Lawless" w:date="2023-03-20T10:02:00Z">
        <w:r w:rsidR="00D1367F">
          <w:t xml:space="preserve"> by admin.</w:t>
        </w:r>
      </w:ins>
      <w:del w:id="13" w:author="Dylan Lawless" w:date="2023-03-20T10:02:00Z">
        <w:r w:rsidR="00C54EC6" w:rsidDel="00D1367F">
          <w:delText xml:space="preserve">. </w:delText>
        </w:r>
      </w:del>
    </w:p>
    <w:p w14:paraId="1D917B11" w14:textId="5CAF49EB" w:rsidR="0041263A" w:rsidDel="00AF1AB2" w:rsidRDefault="0041263A" w:rsidP="003A6227">
      <w:pPr>
        <w:rPr>
          <w:del w:id="14" w:author="Dylan Lawless" w:date="2023-03-17T15:33:00Z"/>
        </w:rPr>
      </w:pPr>
      <w:r>
        <w:t xml:space="preserve">3. Avoid the use of </w:t>
      </w:r>
      <w:proofErr w:type="spellStart"/>
      <w:r>
        <w:t>MSword</w:t>
      </w:r>
      <w:proofErr w:type="spellEnd"/>
      <w:r>
        <w:t xml:space="preserve"> formatting (hyperlinks, headings, etc.) – markup will be applied separately. </w:t>
      </w:r>
    </w:p>
    <w:p w14:paraId="77092AEC" w14:textId="678A1C73" w:rsidR="0041263A" w:rsidRDefault="0041263A" w:rsidP="003A6227"/>
    <w:p w14:paraId="38725B9E" w14:textId="77777777" w:rsidR="00501832" w:rsidRPr="00C54EC6" w:rsidRDefault="00501832" w:rsidP="003A6227"/>
    <w:p w14:paraId="50431B7F" w14:textId="4FCF0AAB" w:rsidR="003A6227" w:rsidRPr="00C54EC6" w:rsidRDefault="003A6227" w:rsidP="003A6227">
      <w:pPr>
        <w:rPr>
          <w:b/>
          <w:bCs/>
        </w:rPr>
      </w:pPr>
      <w:r w:rsidRPr="00C54EC6">
        <w:rPr>
          <w:b/>
          <w:bCs/>
        </w:rPr>
        <w:t>Content</w:t>
      </w:r>
    </w:p>
    <w:p w14:paraId="2AC6E724" w14:textId="77777777" w:rsidR="003A6227" w:rsidRPr="00C54EC6" w:rsidRDefault="003A6227" w:rsidP="003A6227"/>
    <w:p w14:paraId="2F7F185D" w14:textId="30FC0B1D" w:rsidR="003A6227" w:rsidRPr="000A51E7" w:rsidRDefault="003A6227" w:rsidP="003A6227">
      <w:pPr>
        <w:rPr>
          <w:rPrChange w:id="15" w:author="Dylan Lawless" w:date="2023-03-20T09:58:00Z">
            <w:rPr>
              <w:lang w:val="fr-CH"/>
            </w:rPr>
          </w:rPrChange>
        </w:rPr>
      </w:pPr>
      <w:r w:rsidRPr="000A51E7">
        <w:rPr>
          <w:rPrChange w:id="16" w:author="Dylan Lawless" w:date="2023-03-20T09:58:00Z">
            <w:rPr>
              <w:lang w:val="fr-CH"/>
            </w:rPr>
          </w:rPrChange>
        </w:rPr>
        <w:t>./LICENSE.md</w:t>
      </w:r>
    </w:p>
    <w:p w14:paraId="39D683B9" w14:textId="77777777" w:rsidR="003A6227" w:rsidRDefault="003A6227" w:rsidP="003A6227">
      <w:r>
        <w:t>./README.md</w:t>
      </w:r>
    </w:p>
    <w:p w14:paraId="282E47F4" w14:textId="2BA52B47" w:rsidR="00450F86" w:rsidRDefault="00450F86" w:rsidP="003A6227">
      <w:pPr>
        <w:rPr>
          <w:ins w:id="17" w:author="Dylan Lawless" w:date="2023-03-20T10:04:00Z"/>
        </w:rPr>
      </w:pPr>
      <w:moveToRangeStart w:id="18" w:author="Dylan Lawless" w:date="2023-03-20T10:04:00Z" w:name="move130199073"/>
      <w:moveTo w:id="19" w:author="Dylan Lawless" w:date="2023-03-20T10:04:00Z">
        <w:r>
          <w:t>./index.md</w:t>
        </w:r>
      </w:moveTo>
      <w:moveToRangeEnd w:id="18"/>
      <w:ins w:id="20" w:author="Dylan Lawless" w:date="2023-03-20T10:04:00Z">
        <w:r>
          <w:t xml:space="preserve"> (landing page)</w:t>
        </w:r>
      </w:ins>
    </w:p>
    <w:p w14:paraId="2F206D11" w14:textId="51AD2265" w:rsidR="00274BF5" w:rsidRDefault="00274BF5" w:rsidP="00274BF5">
      <w:pPr>
        <w:rPr>
          <w:ins w:id="21" w:author="Dylan Lawless" w:date="2023-03-20T10:44:00Z"/>
        </w:rPr>
      </w:pPr>
      <w:ins w:id="22" w:author="Dylan Lawless" w:date="2023-03-20T10:44:00Z">
        <w:r>
          <w:t>./</w:t>
        </w:r>
        <w:proofErr w:type="spellStart"/>
        <w:r>
          <w:t>title_subtitle_blurb</w:t>
        </w:r>
        <w:proofErr w:type="spellEnd"/>
        <w:r>
          <w:t xml:space="preserve"> (short top of index)</w:t>
        </w:r>
      </w:ins>
    </w:p>
    <w:p w14:paraId="7588252C" w14:textId="464B7E53" w:rsidR="003A6227" w:rsidDel="00E665CF" w:rsidRDefault="003A6227" w:rsidP="003A6227">
      <w:pPr>
        <w:rPr>
          <w:del w:id="23" w:author="Dylan Lawless" w:date="2023-03-20T10:04:00Z"/>
        </w:rPr>
      </w:pPr>
      <w:r>
        <w:t>./about.md</w:t>
      </w:r>
    </w:p>
    <w:p w14:paraId="593A16E2" w14:textId="391EFFB1" w:rsidR="00E665CF" w:rsidRDefault="00274BF5" w:rsidP="003A6227">
      <w:pPr>
        <w:rPr>
          <w:ins w:id="24" w:author="Dylan Lawless" w:date="2023-03-20T10:34:00Z"/>
        </w:rPr>
      </w:pPr>
      <w:ins w:id="25" w:author="Dylan Lawless" w:date="2023-03-20T10:44:00Z">
        <w:r>
          <w:t xml:space="preserve"> (long page)</w:t>
        </w:r>
      </w:ins>
    </w:p>
    <w:p w14:paraId="35D153BF" w14:textId="2821AE17" w:rsidR="001B651C" w:rsidRDefault="003A6227" w:rsidP="003A6227">
      <w:pPr>
        <w:rPr>
          <w:ins w:id="26" w:author="Dylan Lawless" w:date="2023-03-20T10:43:00Z"/>
        </w:rPr>
      </w:pPr>
      <w:moveFromRangeStart w:id="27" w:author="Dylan Lawless" w:date="2023-03-20T10:04:00Z" w:name="move130199073"/>
      <w:moveFrom w:id="28" w:author="Dylan Lawless" w:date="2023-03-20T10:04:00Z">
        <w:del w:id="29" w:author="Dylan Lawless" w:date="2023-03-20T10:44:00Z">
          <w:r w:rsidDel="00274BF5">
            <w:delText>./index.md</w:delText>
          </w:r>
        </w:del>
      </w:moveFrom>
      <w:moveFromRangeEnd w:id="27"/>
      <w:moveToRangeStart w:id="30" w:author="Dylan Lawless" w:date="2023-03-20T10:41:00Z" w:name="move130201295"/>
      <w:moveTo w:id="31" w:author="Dylan Lawless" w:date="2023-03-20T10:41:00Z">
        <w:r w:rsidR="001B651C">
          <w:t>./our_team.md</w:t>
        </w:r>
      </w:moveTo>
      <w:moveToRangeEnd w:id="30"/>
    </w:p>
    <w:p w14:paraId="442E79D4" w14:textId="76BE99B6" w:rsidR="00234E8D" w:rsidRDefault="00234E8D" w:rsidP="003A6227">
      <w:pPr>
        <w:rPr>
          <w:ins w:id="32" w:author="Dylan Lawless" w:date="2023-03-20T10:00:00Z"/>
        </w:rPr>
      </w:pPr>
      <w:ins w:id="33" w:author="Dylan Lawless" w:date="2023-03-20T10:43:00Z">
        <w:r>
          <w:t>./for_patients_what_happens.md</w:t>
        </w:r>
      </w:ins>
    </w:p>
    <w:p w14:paraId="70DAE488" w14:textId="77777777" w:rsidR="000A51E7" w:rsidDel="000A51E7" w:rsidRDefault="000A51E7" w:rsidP="000A51E7">
      <w:pPr>
        <w:rPr>
          <w:del w:id="34" w:author="Dylan Lawless" w:date="2023-03-20T10:00:00Z"/>
          <w:moveTo w:id="35" w:author="Dylan Lawless" w:date="2023-03-20T10:00:00Z"/>
        </w:rPr>
      </w:pPr>
      <w:moveToRangeStart w:id="36" w:author="Dylan Lawless" w:date="2023-03-20T10:00:00Z" w:name="move130198869"/>
      <w:moveTo w:id="37" w:author="Dylan Lawless" w:date="2023-03-20T10:00:00Z">
        <w:r>
          <w:t>./study_overview.md</w:t>
        </w:r>
      </w:moveTo>
    </w:p>
    <w:moveToRangeEnd w:id="36"/>
    <w:p w14:paraId="129ED32B" w14:textId="77777777" w:rsidR="000A51E7" w:rsidRDefault="000A51E7" w:rsidP="003A6227"/>
    <w:p w14:paraId="04594868" w14:textId="77777777" w:rsidR="003A6227" w:rsidRDefault="003A6227" w:rsidP="003A6227">
      <w:r>
        <w:t>./lighthouse_project.md</w:t>
      </w:r>
    </w:p>
    <w:p w14:paraId="703B7DB1" w14:textId="77777777" w:rsidR="003A6227" w:rsidRDefault="003A6227" w:rsidP="003A6227">
      <w:r>
        <w:t>./nested_project_1.md</w:t>
      </w:r>
    </w:p>
    <w:p w14:paraId="3551ED2E" w14:textId="77777777" w:rsidR="003A6227" w:rsidRDefault="003A6227" w:rsidP="003A6227">
      <w:r>
        <w:t>./nested_project_2.md</w:t>
      </w:r>
    </w:p>
    <w:p w14:paraId="2304DD8C" w14:textId="77777777" w:rsidR="003A6227" w:rsidRDefault="003A6227" w:rsidP="003A6227">
      <w:r>
        <w:t>./nested_project_3.md</w:t>
      </w:r>
    </w:p>
    <w:p w14:paraId="0CB4038D" w14:textId="77777777" w:rsidR="003A6227" w:rsidRDefault="003A6227" w:rsidP="003A6227">
      <w:r>
        <w:t>./nested_project_4.md</w:t>
      </w:r>
    </w:p>
    <w:p w14:paraId="70F8FAD5" w14:textId="77777777" w:rsidR="003A6227" w:rsidDel="001B651C" w:rsidRDefault="003A6227" w:rsidP="003A6227">
      <w:pPr>
        <w:rPr>
          <w:del w:id="38" w:author="Dylan Lawless" w:date="2023-03-20T10:41:00Z"/>
        </w:rPr>
      </w:pPr>
      <w:r>
        <w:t>./nested_project_ppi.md</w:t>
      </w:r>
    </w:p>
    <w:p w14:paraId="1ABBA994" w14:textId="5DF607BC" w:rsidR="003A6227" w:rsidDel="000A51E7" w:rsidRDefault="003A6227" w:rsidP="003A6227">
      <w:pPr>
        <w:rPr>
          <w:moveFrom w:id="39" w:author="Dylan Lawless" w:date="2023-03-20T10:41:00Z"/>
        </w:rPr>
      </w:pPr>
      <w:moveFromRangeStart w:id="40" w:author="Dylan Lawless" w:date="2023-03-20T10:41:00Z" w:name="move130201295"/>
      <w:moveFrom w:id="41" w:author="Dylan Lawless" w:date="2023-03-20T10:41:00Z">
        <w:r w:rsidDel="001B651C">
          <w:t>./our_team.md</w:t>
        </w:r>
      </w:moveFrom>
    </w:p>
    <w:p w14:paraId="2C655155" w14:textId="5E92B5CD" w:rsidR="003A6227" w:rsidRDefault="003A6227" w:rsidP="003A6227">
      <w:moveFromRangeStart w:id="42" w:author="Dylan Lawless" w:date="2023-03-20T10:00:00Z" w:name="move130198862"/>
      <w:moveFromRangeEnd w:id="40"/>
      <w:moveFrom w:id="43" w:author="Dylan Lawless" w:date="2023-03-20T10:00:00Z">
        <w:r w:rsidDel="000A51E7">
          <w:t>./patient_checklist.md</w:t>
        </w:r>
      </w:moveFrom>
      <w:moveFromRangeEnd w:id="42"/>
    </w:p>
    <w:p w14:paraId="552BB15F" w14:textId="77777777" w:rsidR="003A6227" w:rsidRPr="005538D7" w:rsidRDefault="003A6227" w:rsidP="003A6227">
      <w:pPr>
        <w:rPr>
          <w:strike/>
          <w:rPrChange w:id="44" w:author="Dylan Lawless" w:date="2023-03-20T10:42:00Z">
            <w:rPr/>
          </w:rPrChange>
        </w:rPr>
      </w:pPr>
      <w:r w:rsidRPr="005538D7">
        <w:rPr>
          <w:strike/>
          <w:rPrChange w:id="45" w:author="Dylan Lawless" w:date="2023-03-20T10:42:00Z">
            <w:rPr/>
          </w:rPrChange>
        </w:rPr>
        <w:t>./research_methods_multi_omics.md</w:t>
      </w:r>
    </w:p>
    <w:p w14:paraId="084068D3" w14:textId="419E0F1D" w:rsidR="003A6227" w:rsidRDefault="003A6227" w:rsidP="003A6227">
      <w:pPr>
        <w:rPr>
          <w:ins w:id="46" w:author="Dylan Lawless" w:date="2023-03-20T10:42:00Z"/>
          <w:strike/>
        </w:rPr>
      </w:pPr>
      <w:r w:rsidRPr="005538D7">
        <w:rPr>
          <w:strike/>
          <w:rPrChange w:id="47" w:author="Dylan Lawless" w:date="2023-03-20T10:42:00Z">
            <w:rPr/>
          </w:rPrChange>
        </w:rPr>
        <w:t>./research_methods_statistical_analysis.md</w:t>
      </w:r>
    </w:p>
    <w:p w14:paraId="67B6A9B8" w14:textId="1F08148B" w:rsidR="005538D7" w:rsidRPr="005538D7" w:rsidRDefault="00274BF5" w:rsidP="003A6227">
      <w:pPr>
        <w:rPr>
          <w:ins w:id="48" w:author="Dylan Lawless" w:date="2023-03-20T10:04:00Z"/>
          <w:rPrChange w:id="49" w:author="Dylan Lawless" w:date="2023-03-20T10:42:00Z">
            <w:rPr>
              <w:ins w:id="50" w:author="Dylan Lawless" w:date="2023-03-20T10:04:00Z"/>
            </w:rPr>
          </w:rPrChange>
        </w:rPr>
      </w:pPr>
      <w:ins w:id="51" w:author="Dylan Lawless" w:date="2023-03-20T10:43:00Z">
        <w:r>
          <w:t>./</w:t>
        </w:r>
      </w:ins>
      <w:ins w:id="52" w:author="Dylan Lawless" w:date="2023-03-20T10:42:00Z">
        <w:r w:rsidR="00063A6E">
          <w:t>d</w:t>
        </w:r>
        <w:r w:rsidR="005538D7" w:rsidRPr="005538D7">
          <w:rPr>
            <w:rPrChange w:id="53" w:author="Dylan Lawless" w:date="2023-03-20T10:42:00Z">
              <w:rPr>
                <w:strike/>
              </w:rPr>
            </w:rPrChange>
          </w:rPr>
          <w:t>ata_gen_</w:t>
        </w:r>
      </w:ins>
      <w:ins w:id="54" w:author="Dylan Lawless" w:date="2023-03-20T10:43:00Z">
        <w:r w:rsidR="00125B2C">
          <w:t>platforms.md</w:t>
        </w:r>
      </w:ins>
    </w:p>
    <w:p w14:paraId="117D029C" w14:textId="44F14D13" w:rsidR="00E83AB1" w:rsidRDefault="00E83AB1" w:rsidP="003A6227">
      <w:ins w:id="55" w:author="Dylan Lawless" w:date="2023-03-20T10:04:00Z">
        <w:r>
          <w:t>./</w:t>
        </w:r>
        <w:proofErr w:type="spellStart"/>
        <w:r>
          <w:t>research_methods</w:t>
        </w:r>
        <w:proofErr w:type="spellEnd"/>
        <w:r>
          <w:t>_</w:t>
        </w:r>
        <w:r>
          <w:t>...</w:t>
        </w:r>
      </w:ins>
    </w:p>
    <w:p w14:paraId="0B410BCE" w14:textId="10DC66FE" w:rsidR="00D15647" w:rsidRPr="000A51E7" w:rsidDel="000A51E7" w:rsidRDefault="003A6227" w:rsidP="003A6227">
      <w:pPr>
        <w:rPr>
          <w:moveFrom w:id="56" w:author="Dylan Lawless" w:date="2023-03-20T10:00:00Z"/>
          <w:strike/>
          <w:rPrChange w:id="57" w:author="Dylan Lawless" w:date="2023-03-20T10:00:00Z">
            <w:rPr>
              <w:moveFrom w:id="58" w:author="Dylan Lawless" w:date="2023-03-20T10:00:00Z"/>
            </w:rPr>
          </w:rPrChange>
        </w:rPr>
      </w:pPr>
      <w:moveFromRangeStart w:id="59" w:author="Dylan Lawless" w:date="2023-03-20T10:00:00Z" w:name="move130198869"/>
      <w:moveFrom w:id="60" w:author="Dylan Lawless" w:date="2023-03-20T10:00:00Z">
        <w:r w:rsidRPr="000A51E7" w:rsidDel="000A51E7">
          <w:rPr>
            <w:strike/>
            <w:rPrChange w:id="61" w:author="Dylan Lawless" w:date="2023-03-20T10:00:00Z">
              <w:rPr/>
            </w:rPrChange>
          </w:rPr>
          <w:t>./study_overview.md</w:t>
        </w:r>
      </w:moveFrom>
    </w:p>
    <w:moveFromRangeEnd w:id="59"/>
    <w:p w14:paraId="11C5438F" w14:textId="57BD8443" w:rsidR="000A51E7" w:rsidRPr="000A51E7" w:rsidRDefault="000A51E7" w:rsidP="003A6227">
      <w:pPr>
        <w:rPr>
          <w:ins w:id="62" w:author="Dylan Lawless" w:date="2023-03-20T10:00:00Z"/>
          <w:strike/>
          <w:rPrChange w:id="63" w:author="Dylan Lawless" w:date="2023-03-20T10:00:00Z">
            <w:rPr>
              <w:ins w:id="64" w:author="Dylan Lawless" w:date="2023-03-20T10:00:00Z"/>
            </w:rPr>
          </w:rPrChange>
        </w:rPr>
      </w:pPr>
      <w:moveToRangeStart w:id="65" w:author="Dylan Lawless" w:date="2023-03-20T10:00:00Z" w:name="move130198862"/>
      <w:moveTo w:id="66" w:author="Dylan Lawless" w:date="2023-03-20T10:00:00Z">
        <w:r w:rsidRPr="000A51E7">
          <w:rPr>
            <w:strike/>
            <w:rPrChange w:id="67" w:author="Dylan Lawless" w:date="2023-03-20T10:00:00Z">
              <w:rPr/>
            </w:rPrChange>
          </w:rPr>
          <w:t>./patient_checklist.md</w:t>
        </w:r>
      </w:moveTo>
      <w:moveToRangeEnd w:id="65"/>
    </w:p>
    <w:p w14:paraId="5CF3F751" w14:textId="3D557062" w:rsidR="00643B55" w:rsidRDefault="00501832" w:rsidP="003A6227">
      <w:r>
        <w:t>./images/</w:t>
      </w:r>
    </w:p>
    <w:p w14:paraId="3B596530" w14:textId="77777777" w:rsidR="00501832" w:rsidRDefault="00501832" w:rsidP="003A6227"/>
    <w:p w14:paraId="0E750E47" w14:textId="1E916196" w:rsidR="00643B55" w:rsidRDefault="00643B55" w:rsidP="003A6227">
      <w:pPr>
        <w:rPr>
          <w:b/>
          <w:bCs/>
        </w:rPr>
      </w:pPr>
      <w:r w:rsidRPr="00643B55">
        <w:rPr>
          <w:b/>
          <w:bCs/>
        </w:rPr>
        <w:t>Style</w:t>
      </w:r>
    </w:p>
    <w:p w14:paraId="4A597A7A" w14:textId="77777777" w:rsidR="007E16C8" w:rsidRDefault="007E16C8" w:rsidP="003A6227">
      <w:pPr>
        <w:rPr>
          <w:b/>
          <w:bCs/>
        </w:rPr>
      </w:pPr>
    </w:p>
    <w:p w14:paraId="59187CB7" w14:textId="29EDFEC4" w:rsidR="00643B55" w:rsidRPr="00643B55" w:rsidRDefault="00643B55" w:rsidP="003A6227">
      <w:r w:rsidRPr="00643B55">
        <w:t>Body:</w:t>
      </w:r>
      <w:r>
        <w:tab/>
      </w:r>
      <w:r>
        <w:tab/>
      </w:r>
      <w:r w:rsidRPr="00643B55">
        <w:t>font-family: "Open Sans", sans-serif</w:t>
      </w:r>
    </w:p>
    <w:p w14:paraId="333A460B" w14:textId="77EF9E17" w:rsidR="00643B55" w:rsidRPr="00643B55" w:rsidRDefault="00643B55" w:rsidP="003A6227">
      <w:r w:rsidRPr="00643B55">
        <w:t>Code:</w:t>
      </w:r>
      <w:r>
        <w:tab/>
      </w:r>
      <w:r>
        <w:tab/>
      </w:r>
      <w:r w:rsidRPr="00643B55">
        <w:t>font-family: "Courier New", monospace</w:t>
      </w:r>
    </w:p>
    <w:p w14:paraId="659D203F" w14:textId="063D2B9D" w:rsidR="00643B55" w:rsidRDefault="00643B55" w:rsidP="003A6227">
      <w:r w:rsidRPr="00643B55">
        <w:t>header p:</w:t>
      </w:r>
      <w:r>
        <w:tab/>
      </w:r>
      <w:r w:rsidRPr="00643B55">
        <w:t>font-family: " Open Sans ", serif</w:t>
      </w:r>
    </w:p>
    <w:p w14:paraId="5DB3F7E5" w14:textId="5D38D3C0" w:rsidR="00643B55" w:rsidRDefault="00643B55" w:rsidP="003A6227">
      <w:r>
        <w:t>buttons:</w:t>
      </w:r>
      <w:r>
        <w:tab/>
      </w:r>
      <w:r w:rsidRPr="00643B55">
        <w:t>font-family: " Open Sans ", serif</w:t>
      </w:r>
    </w:p>
    <w:p w14:paraId="10CD2E8E" w14:textId="7B85F5EF" w:rsidR="00643B55" w:rsidRDefault="00643B55" w:rsidP="003A6227">
      <w:r>
        <w:t>logo:</w:t>
      </w:r>
      <w:r>
        <w:tab/>
      </w:r>
      <w:r>
        <w:tab/>
      </w:r>
      <w:r w:rsidRPr="00643B55">
        <w:t>font-family: " Open Sans ", serif</w:t>
      </w:r>
    </w:p>
    <w:p w14:paraId="043957D9" w14:textId="5F7B9AAB" w:rsidR="00643B55" w:rsidRDefault="00643B55" w:rsidP="003A6227">
      <w:r>
        <w:t>menu:</w:t>
      </w:r>
      <w:r>
        <w:tab/>
      </w:r>
      <w:r>
        <w:tab/>
      </w:r>
      <w:r w:rsidRPr="00643B55">
        <w:t>font-family: " Open Sans ", serif</w:t>
      </w:r>
    </w:p>
    <w:p w14:paraId="23E981C4" w14:textId="50240868" w:rsidR="00664251" w:rsidRDefault="00664251" w:rsidP="003A6227"/>
    <w:p w14:paraId="1D4AA45E" w14:textId="65BC82FE" w:rsidR="00664251" w:rsidRDefault="00664251" w:rsidP="003A6227">
      <w:pPr>
        <w:rPr>
          <w:b/>
          <w:bCs/>
        </w:rPr>
      </w:pPr>
      <w:r w:rsidRPr="00664251">
        <w:rPr>
          <w:b/>
          <w:bCs/>
        </w:rPr>
        <w:t>Theme color</w:t>
      </w:r>
    </w:p>
    <w:p w14:paraId="0BFA40F7" w14:textId="77777777" w:rsidR="007E16C8" w:rsidRPr="00664251" w:rsidRDefault="007E16C8" w:rsidP="003A6227">
      <w:pPr>
        <w:rPr>
          <w:b/>
          <w:bCs/>
        </w:rPr>
      </w:pPr>
    </w:p>
    <w:p w14:paraId="36A7F060" w14:textId="65049093" w:rsidR="00664251" w:rsidRDefault="00664251" w:rsidP="003A6227">
      <w:r w:rsidRPr="00664251">
        <w:t>"</w:t>
      </w:r>
      <w:proofErr w:type="spellStart"/>
      <w:r w:rsidRPr="00664251">
        <w:t>Swiss</w:t>
      </w:r>
      <w:r>
        <w:t>PedHealth</w:t>
      </w:r>
      <w:proofErr w:type="spellEnd"/>
      <w:r w:rsidRPr="00664251">
        <w:t xml:space="preserve"> red":</w:t>
      </w:r>
      <w:r>
        <w:tab/>
      </w:r>
      <w:r w:rsidRPr="00664251">
        <w:t xml:space="preserve">#da291c </w:t>
      </w:r>
    </w:p>
    <w:p w14:paraId="45D7B86D" w14:textId="6ECD85A6" w:rsidR="00664251" w:rsidRDefault="00664251" w:rsidP="003A6227">
      <w:pPr>
        <w:rPr>
          <w:ins w:id="68" w:author="Dylan Lawless" w:date="2023-03-17T15:26:00Z"/>
        </w:rPr>
      </w:pPr>
    </w:p>
    <w:p w14:paraId="5D8D1D80" w14:textId="4C29716B" w:rsidR="00AC39A3" w:rsidRPr="00D143A1" w:rsidRDefault="00D143A1" w:rsidP="003A6227">
      <w:pPr>
        <w:rPr>
          <w:ins w:id="69" w:author="Dylan Lawless" w:date="2023-03-20T10:10:00Z"/>
          <w:b/>
          <w:bCs/>
          <w:rPrChange w:id="70" w:author="Dylan Lawless" w:date="2023-03-20T10:10:00Z">
            <w:rPr>
              <w:ins w:id="71" w:author="Dylan Lawless" w:date="2023-03-20T10:10:00Z"/>
            </w:rPr>
          </w:rPrChange>
        </w:rPr>
      </w:pPr>
      <w:ins w:id="72" w:author="Dylan Lawless" w:date="2023-03-20T10:10:00Z">
        <w:r w:rsidRPr="00D143A1">
          <w:rPr>
            <w:b/>
            <w:bCs/>
            <w:rPrChange w:id="73" w:author="Dylan Lawless" w:date="2023-03-20T10:10:00Z">
              <w:rPr/>
            </w:rPrChange>
          </w:rPr>
          <w:t xml:space="preserve">To do </w:t>
        </w:r>
      </w:ins>
    </w:p>
    <w:p w14:paraId="6CF0F195" w14:textId="71ADC740" w:rsidR="00D143A1" w:rsidRDefault="00D143A1" w:rsidP="003A6227">
      <w:pPr>
        <w:rPr>
          <w:ins w:id="74" w:author="Dylan Lawless" w:date="2023-03-20T10:33:00Z"/>
        </w:rPr>
      </w:pPr>
    </w:p>
    <w:p w14:paraId="32C1C84E" w14:textId="78953EDA" w:rsidR="00E665CF" w:rsidRDefault="00E665CF" w:rsidP="003A6227">
      <w:pPr>
        <w:rPr>
          <w:ins w:id="75" w:author="Dylan Lawless" w:date="2023-03-20T10:33:00Z"/>
        </w:rPr>
      </w:pPr>
      <w:ins w:id="76" w:author="Dylan Lawless" w:date="2023-03-20T10:33:00Z">
        <w:r>
          <w:t xml:space="preserve">Logo – SPHN and PHRT logos </w:t>
        </w:r>
      </w:ins>
      <w:ins w:id="77" w:author="Dylan Lawless" w:date="2023-03-20T10:34:00Z">
        <w:r>
          <w:t xml:space="preserve">on header </w:t>
        </w:r>
      </w:ins>
      <w:ins w:id="78" w:author="Dylan Lawless" w:date="2023-03-20T10:33:00Z">
        <w:r>
          <w:t xml:space="preserve">as they are funding. </w:t>
        </w:r>
      </w:ins>
    </w:p>
    <w:p w14:paraId="0486F58F" w14:textId="7F2ADFA2" w:rsidR="00E665CF" w:rsidRDefault="00E665CF" w:rsidP="003A6227">
      <w:pPr>
        <w:rPr>
          <w:ins w:id="79" w:author="Dylan Lawless" w:date="2023-03-20T10:36:00Z"/>
        </w:rPr>
      </w:pPr>
      <w:ins w:id="80" w:author="Dylan Lawless" w:date="2023-03-20T10:34:00Z">
        <w:r>
          <w:t>Who we are – title and subtitle</w:t>
        </w:r>
      </w:ins>
      <w:ins w:id="81" w:author="Dylan Lawless" w:date="2023-03-20T10:35:00Z">
        <w:r w:rsidR="004A2098">
          <w:t xml:space="preserve"> </w:t>
        </w:r>
        <w:proofErr w:type="gramStart"/>
        <w:r w:rsidR="004A2098">
          <w:t>blurb</w:t>
        </w:r>
      </w:ins>
      <w:proofErr w:type="gramEnd"/>
    </w:p>
    <w:p w14:paraId="2AD24FFA" w14:textId="31A04AF6" w:rsidR="004A2098" w:rsidRDefault="004A2098" w:rsidP="003A6227">
      <w:pPr>
        <w:rPr>
          <w:ins w:id="82" w:author="Dylan Lawless" w:date="2023-03-20T10:36:00Z"/>
        </w:rPr>
      </w:pPr>
      <w:ins w:id="83" w:author="Dylan Lawless" w:date="2023-03-20T10:36:00Z">
        <w:r>
          <w:lastRenderedPageBreak/>
          <w:t>Order: for patient, project, news</w:t>
        </w:r>
      </w:ins>
    </w:p>
    <w:p w14:paraId="6D689B01" w14:textId="0B819A57" w:rsidR="004A2098" w:rsidRDefault="004A2098" w:rsidP="003A6227">
      <w:pPr>
        <w:rPr>
          <w:ins w:id="84" w:author="Dylan Lawless" w:date="2023-03-20T10:38:00Z"/>
        </w:rPr>
      </w:pPr>
      <w:ins w:id="85" w:author="Dylan Lawless" w:date="2023-03-20T10:36:00Z">
        <w:r>
          <w:t xml:space="preserve">Headers </w:t>
        </w:r>
      </w:ins>
      <w:ins w:id="86" w:author="Dylan Lawless" w:date="2023-03-20T10:37:00Z">
        <w:r>
          <w:t>links to content pages: about, contact, for patients, news</w:t>
        </w:r>
      </w:ins>
      <w:ins w:id="87" w:author="Dylan Lawless" w:date="2023-03-20T10:38:00Z">
        <w:r>
          <w:t>:</w:t>
        </w:r>
      </w:ins>
    </w:p>
    <w:p w14:paraId="060AB6E1" w14:textId="4641C499" w:rsidR="004A2098" w:rsidRDefault="004A2098" w:rsidP="003A6227">
      <w:pPr>
        <w:rPr>
          <w:ins w:id="88" w:author="Dylan Lawless" w:date="2023-03-20T10:10:00Z"/>
        </w:rPr>
      </w:pPr>
      <w:ins w:id="89" w:author="Dylan Lawless" w:date="2023-03-20T10:38:00Z">
        <w:r>
          <w:t xml:space="preserve">“For patients” instead of “patient involvements”. </w:t>
        </w:r>
      </w:ins>
    </w:p>
    <w:p w14:paraId="1BBD94EB" w14:textId="47555DBE" w:rsidR="00A77581" w:rsidRDefault="00D143A1" w:rsidP="003A6227">
      <w:pPr>
        <w:rPr>
          <w:ins w:id="90" w:author="Dylan Lawless" w:date="2023-03-17T15:26:00Z"/>
        </w:rPr>
      </w:pPr>
      <w:ins w:id="91" w:author="Dylan Lawless" w:date="2023-03-20T10:10:00Z">
        <w:r>
          <w:t xml:space="preserve">Language options – </w:t>
        </w:r>
      </w:ins>
      <w:ins w:id="92" w:author="Dylan Lawless" w:date="2023-03-20T10:11:00Z">
        <w:r w:rsidR="00A77581">
          <w:t>awaiting</w:t>
        </w:r>
      </w:ins>
      <w:ins w:id="93" w:author="Dylan Lawless" w:date="2023-03-20T10:10:00Z">
        <w:r>
          <w:t xml:space="preserve"> completion of content pages. </w:t>
        </w:r>
      </w:ins>
    </w:p>
    <w:p w14:paraId="26B8278A" w14:textId="75886DB8" w:rsidR="00A77581" w:rsidRDefault="00274BF5" w:rsidP="003A6227">
      <w:pPr>
        <w:rPr>
          <w:ins w:id="94" w:author="Dylan Lawless" w:date="2023-03-20T10:45:00Z"/>
        </w:rPr>
      </w:pPr>
      <w:ins w:id="95" w:author="Dylan Lawless" w:date="2023-03-20T10:44:00Z">
        <w:r w:rsidRPr="00274BF5">
          <w:rPr>
            <w:rPrChange w:id="96" w:author="Dylan Lawless" w:date="2023-03-20T10:45:00Z">
              <w:rPr>
                <w:b/>
                <w:bCs/>
              </w:rPr>
            </w:rPrChange>
          </w:rPr>
          <w:t xml:space="preserve">Link </w:t>
        </w:r>
      </w:ins>
      <w:ins w:id="97" w:author="Dylan Lawless" w:date="2023-03-20T10:45:00Z">
        <w:r w:rsidRPr="00274BF5">
          <w:rPr>
            <w:rPrChange w:id="98" w:author="Dylan Lawless" w:date="2023-03-20T10:45:00Z">
              <w:rPr>
                <w:b/>
                <w:bCs/>
              </w:rPr>
            </w:rPrChange>
          </w:rPr>
          <w:t xml:space="preserve">to SMOC, etc. in INFORMATION – modern tech  ~ etc. </w:t>
        </w:r>
      </w:ins>
    </w:p>
    <w:p w14:paraId="0DE611E6" w14:textId="77777777" w:rsidR="00274BF5" w:rsidRPr="00274BF5" w:rsidRDefault="00274BF5" w:rsidP="003A6227">
      <w:pPr>
        <w:rPr>
          <w:ins w:id="99" w:author="Dylan Lawless" w:date="2023-03-20T10:11:00Z"/>
          <w:rPrChange w:id="100" w:author="Dylan Lawless" w:date="2023-03-20T10:45:00Z">
            <w:rPr>
              <w:ins w:id="101" w:author="Dylan Lawless" w:date="2023-03-20T10:11:00Z"/>
              <w:b/>
              <w:bCs/>
            </w:rPr>
          </w:rPrChange>
        </w:rPr>
      </w:pPr>
    </w:p>
    <w:p w14:paraId="7DCAF522" w14:textId="0DA24EDD" w:rsidR="00AC39A3" w:rsidRPr="00AC39A3" w:rsidRDefault="00AC39A3" w:rsidP="003A6227">
      <w:pPr>
        <w:rPr>
          <w:ins w:id="102" w:author="Dylan Lawless" w:date="2023-03-17T15:26:00Z"/>
          <w:b/>
          <w:bCs/>
          <w:rPrChange w:id="103" w:author="Dylan Lawless" w:date="2023-03-17T15:27:00Z">
            <w:rPr>
              <w:ins w:id="104" w:author="Dylan Lawless" w:date="2023-03-17T15:26:00Z"/>
            </w:rPr>
          </w:rPrChange>
        </w:rPr>
      </w:pPr>
      <w:ins w:id="105" w:author="Dylan Lawless" w:date="2023-03-17T15:26:00Z">
        <w:r w:rsidRPr="00AC39A3">
          <w:rPr>
            <w:b/>
            <w:bCs/>
            <w:rPrChange w:id="106" w:author="Dylan Lawless" w:date="2023-03-17T15:27:00Z">
              <w:rPr/>
            </w:rPrChange>
          </w:rPr>
          <w:t>Change log</w:t>
        </w:r>
      </w:ins>
    </w:p>
    <w:p w14:paraId="616E80A8" w14:textId="4E1E4A66" w:rsidR="00AC39A3" w:rsidRDefault="00AC39A3" w:rsidP="003A6227">
      <w:pPr>
        <w:rPr>
          <w:ins w:id="107" w:author="Dylan Lawless" w:date="2023-03-17T15:27:00Z"/>
        </w:rPr>
      </w:pPr>
    </w:p>
    <w:p w14:paraId="7B191812" w14:textId="35DAD9F8" w:rsidR="00AC39A3" w:rsidRDefault="00AC39A3" w:rsidP="003A6227">
      <w:pPr>
        <w:rPr>
          <w:ins w:id="108" w:author="Dylan Lawless" w:date="2023-03-17T15:28:00Z"/>
        </w:rPr>
      </w:pPr>
      <w:ins w:id="109" w:author="Dylan Lawless" w:date="2023-03-17T15:27:00Z">
        <w:r>
          <w:t>20230</w:t>
        </w:r>
      </w:ins>
      <w:ins w:id="110" w:author="Dylan Lawless" w:date="2023-03-17T15:28:00Z">
        <w:r>
          <w:t>317</w:t>
        </w:r>
        <w:r>
          <w:tab/>
          <w:t>Style settings and draft content pages</w:t>
        </w:r>
      </w:ins>
      <w:ins w:id="111" w:author="Dylan Lawless" w:date="2023-03-17T15:32:00Z">
        <w:r w:rsidR="00DF5153">
          <w:t>.</w:t>
        </w:r>
      </w:ins>
    </w:p>
    <w:p w14:paraId="5E24BEBE" w14:textId="27E8DC3B" w:rsidR="00AC39A3" w:rsidRDefault="00AC39A3" w:rsidP="003A6227">
      <w:pPr>
        <w:rPr>
          <w:ins w:id="112" w:author="Dylan Lawless" w:date="2023-03-17T15:28:00Z"/>
        </w:rPr>
      </w:pPr>
      <w:ins w:id="113" w:author="Dylan Lawless" w:date="2023-03-17T15:28:00Z">
        <w:r>
          <w:t>20230306</w:t>
        </w:r>
        <w:r>
          <w:tab/>
        </w:r>
        <w:proofErr w:type="spellStart"/>
        <w:r>
          <w:t>init</w:t>
        </w:r>
        <w:proofErr w:type="spellEnd"/>
        <w:r>
          <w:t xml:space="preserve"> </w:t>
        </w:r>
      </w:ins>
      <w:ins w:id="114" w:author="Dylan Lawless" w:date="2023-03-17T15:29:00Z">
        <w:r>
          <w:t>push to</w:t>
        </w:r>
      </w:ins>
      <w:ins w:id="115" w:author="Dylan Lawless" w:date="2023-03-17T15:28:00Z">
        <w:r>
          <w:t xml:space="preserve"> </w:t>
        </w:r>
        <w:proofErr w:type="spellStart"/>
        <w:r>
          <w:t>githu</w:t>
        </w:r>
      </w:ins>
      <w:ins w:id="116" w:author="Dylan Lawless" w:date="2023-03-17T15:29:00Z">
        <w:r>
          <w:t>b</w:t>
        </w:r>
      </w:ins>
      <w:proofErr w:type="spellEnd"/>
      <w:ins w:id="117" w:author="Dylan Lawless" w:date="2023-03-17T15:28:00Z">
        <w:r>
          <w:t xml:space="preserve"> private repository</w:t>
        </w:r>
      </w:ins>
      <w:ins w:id="118" w:author="Dylan Lawless" w:date="2023-03-17T15:32:00Z">
        <w:r w:rsidR="00DF5153">
          <w:t>.</w:t>
        </w:r>
      </w:ins>
    </w:p>
    <w:p w14:paraId="66FFB15D" w14:textId="308983DD" w:rsidR="00AC39A3" w:rsidRDefault="00AC39A3" w:rsidP="003A6227">
      <w:pPr>
        <w:rPr>
          <w:ins w:id="119" w:author="Dylan Lawless" w:date="2023-03-17T15:30:00Z"/>
        </w:rPr>
      </w:pPr>
      <w:ins w:id="120" w:author="Dylan Lawless" w:date="2023-03-17T15:30:00Z">
        <w:r>
          <w:t>20230216</w:t>
        </w:r>
        <w:r>
          <w:tab/>
          <w:t xml:space="preserve">Share </w:t>
        </w:r>
      </w:ins>
      <w:ins w:id="121" w:author="Dylan Lawless" w:date="2023-03-17T15:32:00Z">
        <w:r>
          <w:t xml:space="preserve">first </w:t>
        </w:r>
      </w:ins>
      <w:ins w:id="122" w:author="Dylan Lawless" w:date="2023-03-17T15:30:00Z">
        <w:r>
          <w:t>draft</w:t>
        </w:r>
      </w:ins>
      <w:ins w:id="123" w:author="Dylan Lawless" w:date="2023-03-17T15:32:00Z">
        <w:r>
          <w:t>.</w:t>
        </w:r>
      </w:ins>
    </w:p>
    <w:p w14:paraId="6516C1C3" w14:textId="2BE9BB24" w:rsidR="00AC39A3" w:rsidRDefault="00AC39A3" w:rsidP="003A6227">
      <w:pPr>
        <w:rPr>
          <w:ins w:id="124" w:author="Dylan Lawless" w:date="2023-03-17T15:32:00Z"/>
        </w:rPr>
      </w:pPr>
      <w:ins w:id="125" w:author="Dylan Lawless" w:date="2023-03-17T15:30:00Z">
        <w:r>
          <w:t>202301</w:t>
        </w:r>
      </w:ins>
      <w:ins w:id="126" w:author="Dylan Lawless" w:date="2023-03-17T15:31:00Z">
        <w:r>
          <w:t>09</w:t>
        </w:r>
      </w:ins>
      <w:ins w:id="127" w:author="Dylan Lawless" w:date="2023-03-17T15:30:00Z">
        <w:r>
          <w:tab/>
          <w:t>Domain</w:t>
        </w:r>
      </w:ins>
      <w:ins w:id="128" w:author="Dylan Lawless" w:date="2023-03-17T15:31:00Z">
        <w:r>
          <w:t xml:space="preserve">, email, and </w:t>
        </w:r>
      </w:ins>
      <w:ins w:id="129" w:author="Dylan Lawless" w:date="2023-03-17T15:32:00Z">
        <w:r>
          <w:t>GitHub</w:t>
        </w:r>
      </w:ins>
      <w:ins w:id="130" w:author="Dylan Lawless" w:date="2023-03-17T15:31:00Z">
        <w:r>
          <w:t xml:space="preserve"> registered. </w:t>
        </w:r>
      </w:ins>
    </w:p>
    <w:p w14:paraId="345DE4A1" w14:textId="0C4C8F0D" w:rsidR="00AC39A3" w:rsidRDefault="00AC39A3" w:rsidP="00AC39A3">
      <w:pPr>
        <w:rPr>
          <w:ins w:id="131" w:author="Dylan Lawless" w:date="2023-03-17T15:32:00Z"/>
        </w:rPr>
      </w:pPr>
      <w:ins w:id="132" w:author="Dylan Lawless" w:date="2023-03-17T15:32:00Z">
        <w:r>
          <w:t>20230109</w:t>
        </w:r>
        <w:r>
          <w:tab/>
          <w:t>Website first draft</w:t>
        </w:r>
        <w:r w:rsidR="00DF5153">
          <w:t xml:space="preserve"> and &gt;10 </w:t>
        </w:r>
      </w:ins>
      <w:ins w:id="133" w:author="Dylan Lawless" w:date="2023-03-17T15:33:00Z">
        <w:r w:rsidR="00DF5153">
          <w:t xml:space="preserve">main </w:t>
        </w:r>
      </w:ins>
      <w:ins w:id="134" w:author="Dylan Lawless" w:date="2023-03-17T15:32:00Z">
        <w:r w:rsidR="00DF5153">
          <w:t xml:space="preserve">content </w:t>
        </w:r>
      </w:ins>
      <w:ins w:id="135" w:author="Dylan Lawless" w:date="2023-03-17T15:33:00Z">
        <w:r w:rsidR="00DF5153">
          <w:t>pages.</w:t>
        </w:r>
      </w:ins>
    </w:p>
    <w:p w14:paraId="40BD2C6B" w14:textId="77777777" w:rsidR="00AC39A3" w:rsidRDefault="00AC39A3" w:rsidP="003A6227"/>
    <w:sectPr w:rsidR="00AC39A3" w:rsidSect="006256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ylan Lawless">
    <w15:presenceInfo w15:providerId="None" w15:userId="Dylan Lawles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27"/>
    <w:rsid w:val="00021D5D"/>
    <w:rsid w:val="00025B45"/>
    <w:rsid w:val="00032513"/>
    <w:rsid w:val="00063A6E"/>
    <w:rsid w:val="000743B8"/>
    <w:rsid w:val="00082A85"/>
    <w:rsid w:val="00086464"/>
    <w:rsid w:val="00093E66"/>
    <w:rsid w:val="000979E9"/>
    <w:rsid w:val="000A3F97"/>
    <w:rsid w:val="000A51E7"/>
    <w:rsid w:val="000A7EC9"/>
    <w:rsid w:val="000B2A6D"/>
    <w:rsid w:val="000B3F5E"/>
    <w:rsid w:val="000C2F87"/>
    <w:rsid w:val="000D1E4D"/>
    <w:rsid w:val="000D1EE4"/>
    <w:rsid w:val="000D59BB"/>
    <w:rsid w:val="000E3B29"/>
    <w:rsid w:val="000F0F5D"/>
    <w:rsid w:val="00105F5C"/>
    <w:rsid w:val="00115CA0"/>
    <w:rsid w:val="00123929"/>
    <w:rsid w:val="00125B2C"/>
    <w:rsid w:val="00142D11"/>
    <w:rsid w:val="00147A7E"/>
    <w:rsid w:val="001514EF"/>
    <w:rsid w:val="00157A4A"/>
    <w:rsid w:val="00157AEB"/>
    <w:rsid w:val="001624A5"/>
    <w:rsid w:val="001632E3"/>
    <w:rsid w:val="00167C68"/>
    <w:rsid w:val="001904EC"/>
    <w:rsid w:val="00191A3D"/>
    <w:rsid w:val="00192CEB"/>
    <w:rsid w:val="0019542B"/>
    <w:rsid w:val="0019692C"/>
    <w:rsid w:val="001A3693"/>
    <w:rsid w:val="001A3F03"/>
    <w:rsid w:val="001A6CBB"/>
    <w:rsid w:val="001B651C"/>
    <w:rsid w:val="001C4AD6"/>
    <w:rsid w:val="001D1E0A"/>
    <w:rsid w:val="0020208A"/>
    <w:rsid w:val="00212B2E"/>
    <w:rsid w:val="00215762"/>
    <w:rsid w:val="00220180"/>
    <w:rsid w:val="00220A38"/>
    <w:rsid w:val="00227ED4"/>
    <w:rsid w:val="00234E8D"/>
    <w:rsid w:val="00236062"/>
    <w:rsid w:val="0024000F"/>
    <w:rsid w:val="002565DD"/>
    <w:rsid w:val="002579BB"/>
    <w:rsid w:val="00261DF2"/>
    <w:rsid w:val="00274BF5"/>
    <w:rsid w:val="002913BA"/>
    <w:rsid w:val="0029348F"/>
    <w:rsid w:val="002A0C80"/>
    <w:rsid w:val="002A2CCB"/>
    <w:rsid w:val="002C27E2"/>
    <w:rsid w:val="002C5C2F"/>
    <w:rsid w:val="002C661B"/>
    <w:rsid w:val="002E1B10"/>
    <w:rsid w:val="002E2925"/>
    <w:rsid w:val="002F54F1"/>
    <w:rsid w:val="002F79E7"/>
    <w:rsid w:val="00300182"/>
    <w:rsid w:val="00302051"/>
    <w:rsid w:val="00312407"/>
    <w:rsid w:val="0031355D"/>
    <w:rsid w:val="0032314A"/>
    <w:rsid w:val="00327CE2"/>
    <w:rsid w:val="00330841"/>
    <w:rsid w:val="003310D5"/>
    <w:rsid w:val="00354B7B"/>
    <w:rsid w:val="00370739"/>
    <w:rsid w:val="003840EF"/>
    <w:rsid w:val="0038475B"/>
    <w:rsid w:val="00390662"/>
    <w:rsid w:val="003976BB"/>
    <w:rsid w:val="003A3ED8"/>
    <w:rsid w:val="003A6227"/>
    <w:rsid w:val="003B1B02"/>
    <w:rsid w:val="003B26EB"/>
    <w:rsid w:val="003B6A6C"/>
    <w:rsid w:val="003C1B8A"/>
    <w:rsid w:val="003D30DC"/>
    <w:rsid w:val="003E7DE3"/>
    <w:rsid w:val="003F02E2"/>
    <w:rsid w:val="00401597"/>
    <w:rsid w:val="00407A22"/>
    <w:rsid w:val="0041263A"/>
    <w:rsid w:val="004141D5"/>
    <w:rsid w:val="0042758C"/>
    <w:rsid w:val="00444632"/>
    <w:rsid w:val="00450F86"/>
    <w:rsid w:val="00460F37"/>
    <w:rsid w:val="004652CB"/>
    <w:rsid w:val="004658A3"/>
    <w:rsid w:val="00480456"/>
    <w:rsid w:val="00483E42"/>
    <w:rsid w:val="00487EED"/>
    <w:rsid w:val="004909C4"/>
    <w:rsid w:val="00491564"/>
    <w:rsid w:val="004A2098"/>
    <w:rsid w:val="004A21D6"/>
    <w:rsid w:val="004A32D2"/>
    <w:rsid w:val="004A557E"/>
    <w:rsid w:val="004C7CEB"/>
    <w:rsid w:val="004E013C"/>
    <w:rsid w:val="004E270B"/>
    <w:rsid w:val="00501832"/>
    <w:rsid w:val="00504FAA"/>
    <w:rsid w:val="00520984"/>
    <w:rsid w:val="005229C6"/>
    <w:rsid w:val="00530914"/>
    <w:rsid w:val="00532DC7"/>
    <w:rsid w:val="005342F5"/>
    <w:rsid w:val="00534CBD"/>
    <w:rsid w:val="005414E1"/>
    <w:rsid w:val="005440C0"/>
    <w:rsid w:val="005449C1"/>
    <w:rsid w:val="00544E63"/>
    <w:rsid w:val="00550F5C"/>
    <w:rsid w:val="00552942"/>
    <w:rsid w:val="005538D7"/>
    <w:rsid w:val="00555DA6"/>
    <w:rsid w:val="00567349"/>
    <w:rsid w:val="0057441F"/>
    <w:rsid w:val="00581C9D"/>
    <w:rsid w:val="005839F0"/>
    <w:rsid w:val="00590EA1"/>
    <w:rsid w:val="005978EA"/>
    <w:rsid w:val="00597A81"/>
    <w:rsid w:val="005B00EC"/>
    <w:rsid w:val="005B377A"/>
    <w:rsid w:val="005B37F6"/>
    <w:rsid w:val="005C17C0"/>
    <w:rsid w:val="005D549E"/>
    <w:rsid w:val="005E41D9"/>
    <w:rsid w:val="005F04B2"/>
    <w:rsid w:val="005F2F6F"/>
    <w:rsid w:val="005F38CE"/>
    <w:rsid w:val="00607642"/>
    <w:rsid w:val="006134A4"/>
    <w:rsid w:val="006203AE"/>
    <w:rsid w:val="00621F9C"/>
    <w:rsid w:val="00625653"/>
    <w:rsid w:val="00632989"/>
    <w:rsid w:val="00637B1A"/>
    <w:rsid w:val="00643B55"/>
    <w:rsid w:val="00660DD3"/>
    <w:rsid w:val="00664251"/>
    <w:rsid w:val="0066693D"/>
    <w:rsid w:val="006673BD"/>
    <w:rsid w:val="00672791"/>
    <w:rsid w:val="006771CC"/>
    <w:rsid w:val="006907DE"/>
    <w:rsid w:val="00693C55"/>
    <w:rsid w:val="006D5B57"/>
    <w:rsid w:val="006E0975"/>
    <w:rsid w:val="006F34A7"/>
    <w:rsid w:val="00704523"/>
    <w:rsid w:val="007045D0"/>
    <w:rsid w:val="00711A43"/>
    <w:rsid w:val="007123B6"/>
    <w:rsid w:val="00714BC5"/>
    <w:rsid w:val="00733AA3"/>
    <w:rsid w:val="00737A1D"/>
    <w:rsid w:val="00740A6F"/>
    <w:rsid w:val="00745B02"/>
    <w:rsid w:val="00761D9B"/>
    <w:rsid w:val="00761FAA"/>
    <w:rsid w:val="00766C24"/>
    <w:rsid w:val="0077745E"/>
    <w:rsid w:val="00782160"/>
    <w:rsid w:val="007957F5"/>
    <w:rsid w:val="007A6881"/>
    <w:rsid w:val="007C4D20"/>
    <w:rsid w:val="007C6BE7"/>
    <w:rsid w:val="007C78FF"/>
    <w:rsid w:val="007E16C8"/>
    <w:rsid w:val="007E20D5"/>
    <w:rsid w:val="007F344E"/>
    <w:rsid w:val="007F63EA"/>
    <w:rsid w:val="0080768B"/>
    <w:rsid w:val="008100DE"/>
    <w:rsid w:val="00815DDB"/>
    <w:rsid w:val="00826CFE"/>
    <w:rsid w:val="00841879"/>
    <w:rsid w:val="00847FEB"/>
    <w:rsid w:val="008504BE"/>
    <w:rsid w:val="00860C82"/>
    <w:rsid w:val="00864477"/>
    <w:rsid w:val="008709AD"/>
    <w:rsid w:val="008740B6"/>
    <w:rsid w:val="00876D4B"/>
    <w:rsid w:val="00887089"/>
    <w:rsid w:val="008957F9"/>
    <w:rsid w:val="008A1D45"/>
    <w:rsid w:val="008A3FAB"/>
    <w:rsid w:val="008B0EF9"/>
    <w:rsid w:val="008B23A4"/>
    <w:rsid w:val="008B59DD"/>
    <w:rsid w:val="008B7554"/>
    <w:rsid w:val="008C68FA"/>
    <w:rsid w:val="008D3B3C"/>
    <w:rsid w:val="008E2C2F"/>
    <w:rsid w:val="00902B92"/>
    <w:rsid w:val="009051C3"/>
    <w:rsid w:val="0091056B"/>
    <w:rsid w:val="00914875"/>
    <w:rsid w:val="009170BA"/>
    <w:rsid w:val="00917802"/>
    <w:rsid w:val="009220CB"/>
    <w:rsid w:val="0093158C"/>
    <w:rsid w:val="0093634E"/>
    <w:rsid w:val="00951B5F"/>
    <w:rsid w:val="009530ED"/>
    <w:rsid w:val="0095682C"/>
    <w:rsid w:val="009763BE"/>
    <w:rsid w:val="009829D0"/>
    <w:rsid w:val="00987937"/>
    <w:rsid w:val="009B16B1"/>
    <w:rsid w:val="009B377F"/>
    <w:rsid w:val="009B3CA2"/>
    <w:rsid w:val="009B6B4C"/>
    <w:rsid w:val="009D0348"/>
    <w:rsid w:val="009D034F"/>
    <w:rsid w:val="009D4215"/>
    <w:rsid w:val="009D66B7"/>
    <w:rsid w:val="009F69A8"/>
    <w:rsid w:val="00A00097"/>
    <w:rsid w:val="00A10021"/>
    <w:rsid w:val="00A25E51"/>
    <w:rsid w:val="00A35065"/>
    <w:rsid w:val="00A37D61"/>
    <w:rsid w:val="00A445E2"/>
    <w:rsid w:val="00A503FD"/>
    <w:rsid w:val="00A5287A"/>
    <w:rsid w:val="00A54CFB"/>
    <w:rsid w:val="00A60E3D"/>
    <w:rsid w:val="00A73B6D"/>
    <w:rsid w:val="00A74B9A"/>
    <w:rsid w:val="00A77581"/>
    <w:rsid w:val="00A77988"/>
    <w:rsid w:val="00A813E1"/>
    <w:rsid w:val="00A85284"/>
    <w:rsid w:val="00A90776"/>
    <w:rsid w:val="00A924EA"/>
    <w:rsid w:val="00A93B12"/>
    <w:rsid w:val="00A93D44"/>
    <w:rsid w:val="00A955BC"/>
    <w:rsid w:val="00AC29B1"/>
    <w:rsid w:val="00AC39A3"/>
    <w:rsid w:val="00AC63C1"/>
    <w:rsid w:val="00AC66EA"/>
    <w:rsid w:val="00AE3B1C"/>
    <w:rsid w:val="00AF1AB2"/>
    <w:rsid w:val="00B006C4"/>
    <w:rsid w:val="00B05AF9"/>
    <w:rsid w:val="00B13BC2"/>
    <w:rsid w:val="00B25140"/>
    <w:rsid w:val="00B257B3"/>
    <w:rsid w:val="00B263DD"/>
    <w:rsid w:val="00B40DD5"/>
    <w:rsid w:val="00B447E7"/>
    <w:rsid w:val="00B4506E"/>
    <w:rsid w:val="00B52837"/>
    <w:rsid w:val="00B729D1"/>
    <w:rsid w:val="00B73F43"/>
    <w:rsid w:val="00B740FE"/>
    <w:rsid w:val="00B7645A"/>
    <w:rsid w:val="00B81CE9"/>
    <w:rsid w:val="00B82745"/>
    <w:rsid w:val="00B85B14"/>
    <w:rsid w:val="00BB32F4"/>
    <w:rsid w:val="00BB6C2D"/>
    <w:rsid w:val="00BD312F"/>
    <w:rsid w:val="00BF0085"/>
    <w:rsid w:val="00BF13C9"/>
    <w:rsid w:val="00BF2F31"/>
    <w:rsid w:val="00BF5DAC"/>
    <w:rsid w:val="00C03659"/>
    <w:rsid w:val="00C10D7B"/>
    <w:rsid w:val="00C16BCD"/>
    <w:rsid w:val="00C17D3F"/>
    <w:rsid w:val="00C36F04"/>
    <w:rsid w:val="00C413B2"/>
    <w:rsid w:val="00C41E74"/>
    <w:rsid w:val="00C45DA3"/>
    <w:rsid w:val="00C53D73"/>
    <w:rsid w:val="00C547A7"/>
    <w:rsid w:val="00C54EC6"/>
    <w:rsid w:val="00C64A0A"/>
    <w:rsid w:val="00C65524"/>
    <w:rsid w:val="00C67836"/>
    <w:rsid w:val="00C71D05"/>
    <w:rsid w:val="00C76746"/>
    <w:rsid w:val="00C800C1"/>
    <w:rsid w:val="00C94107"/>
    <w:rsid w:val="00C956F7"/>
    <w:rsid w:val="00CA1BD2"/>
    <w:rsid w:val="00CA21DC"/>
    <w:rsid w:val="00CA2B8E"/>
    <w:rsid w:val="00CA76D8"/>
    <w:rsid w:val="00CC574A"/>
    <w:rsid w:val="00CD0493"/>
    <w:rsid w:val="00CD53C6"/>
    <w:rsid w:val="00CE4B2A"/>
    <w:rsid w:val="00CF0E13"/>
    <w:rsid w:val="00CF4670"/>
    <w:rsid w:val="00D02E4C"/>
    <w:rsid w:val="00D06EDB"/>
    <w:rsid w:val="00D12D4A"/>
    <w:rsid w:val="00D1367F"/>
    <w:rsid w:val="00D143A1"/>
    <w:rsid w:val="00D17CA4"/>
    <w:rsid w:val="00D27962"/>
    <w:rsid w:val="00D31C09"/>
    <w:rsid w:val="00D416AE"/>
    <w:rsid w:val="00D65E46"/>
    <w:rsid w:val="00D7642B"/>
    <w:rsid w:val="00D77901"/>
    <w:rsid w:val="00D85BCA"/>
    <w:rsid w:val="00D9216E"/>
    <w:rsid w:val="00D935D3"/>
    <w:rsid w:val="00D9380D"/>
    <w:rsid w:val="00DA0212"/>
    <w:rsid w:val="00DA778D"/>
    <w:rsid w:val="00DB0386"/>
    <w:rsid w:val="00DB4F84"/>
    <w:rsid w:val="00DC222B"/>
    <w:rsid w:val="00DD0AAB"/>
    <w:rsid w:val="00DD3515"/>
    <w:rsid w:val="00DF5153"/>
    <w:rsid w:val="00E00BBF"/>
    <w:rsid w:val="00E035C1"/>
    <w:rsid w:val="00E10E7F"/>
    <w:rsid w:val="00E147C1"/>
    <w:rsid w:val="00E21BBB"/>
    <w:rsid w:val="00E238F9"/>
    <w:rsid w:val="00E25E3F"/>
    <w:rsid w:val="00E25E48"/>
    <w:rsid w:val="00E54F47"/>
    <w:rsid w:val="00E5658B"/>
    <w:rsid w:val="00E646EA"/>
    <w:rsid w:val="00E6577F"/>
    <w:rsid w:val="00E665CF"/>
    <w:rsid w:val="00E66E5A"/>
    <w:rsid w:val="00E77354"/>
    <w:rsid w:val="00E80BDE"/>
    <w:rsid w:val="00E8168C"/>
    <w:rsid w:val="00E81D62"/>
    <w:rsid w:val="00E82470"/>
    <w:rsid w:val="00E83AB1"/>
    <w:rsid w:val="00E861DB"/>
    <w:rsid w:val="00E878E9"/>
    <w:rsid w:val="00E90947"/>
    <w:rsid w:val="00E9103E"/>
    <w:rsid w:val="00E94D80"/>
    <w:rsid w:val="00EA0797"/>
    <w:rsid w:val="00EA4A5D"/>
    <w:rsid w:val="00EA50A3"/>
    <w:rsid w:val="00EB1D45"/>
    <w:rsid w:val="00EB7B32"/>
    <w:rsid w:val="00EC4604"/>
    <w:rsid w:val="00ED3226"/>
    <w:rsid w:val="00ED6125"/>
    <w:rsid w:val="00EE55B5"/>
    <w:rsid w:val="00F0491D"/>
    <w:rsid w:val="00F11411"/>
    <w:rsid w:val="00F14951"/>
    <w:rsid w:val="00F177EF"/>
    <w:rsid w:val="00F224A5"/>
    <w:rsid w:val="00F24E16"/>
    <w:rsid w:val="00F33E00"/>
    <w:rsid w:val="00F33E7A"/>
    <w:rsid w:val="00F34BF8"/>
    <w:rsid w:val="00F625BA"/>
    <w:rsid w:val="00F677F1"/>
    <w:rsid w:val="00F74BCD"/>
    <w:rsid w:val="00F74E12"/>
    <w:rsid w:val="00F776A4"/>
    <w:rsid w:val="00FA206C"/>
    <w:rsid w:val="00FA44F1"/>
    <w:rsid w:val="00FC1D21"/>
    <w:rsid w:val="00FC706F"/>
    <w:rsid w:val="00FD3226"/>
    <w:rsid w:val="00FD5D99"/>
    <w:rsid w:val="00FF3C3F"/>
    <w:rsid w:val="00FF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C7691"/>
  <w15:chartTrackingRefBased/>
  <w15:docId w15:val="{53A64012-BAAD-6F49-890F-40E9D47E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7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89383B15-AE36-9D4E-9062-3399BBBE0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Lawless</dc:creator>
  <cp:keywords/>
  <dc:description/>
  <cp:lastModifiedBy>Dylan Lawless</cp:lastModifiedBy>
  <cp:revision>36</cp:revision>
  <dcterms:created xsi:type="dcterms:W3CDTF">2023-03-17T14:12:00Z</dcterms:created>
  <dcterms:modified xsi:type="dcterms:W3CDTF">2023-03-20T09:45:00Z</dcterms:modified>
</cp:coreProperties>
</file>